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EEEC" w14:textId="390404C2" w:rsidR="000B4BED" w:rsidRDefault="000B4BED">
      <w:r>
        <w:t xml:space="preserve">Motivation: </w:t>
      </w:r>
    </w:p>
    <w:p w14:paraId="6A375466" w14:textId="05FA5979" w:rsidR="000B4BED" w:rsidRDefault="000B4BED">
      <w:r>
        <w:t>To understand the power of open</w:t>
      </w:r>
      <w:r w:rsidR="00A96F75">
        <w:t>-</w:t>
      </w:r>
      <w:r>
        <w:t>text</w:t>
      </w:r>
      <w:r w:rsidR="00A96F75">
        <w:t xml:space="preserve"> </w:t>
      </w:r>
      <w:r>
        <w:t>generation models, estimate how similar are</w:t>
      </w:r>
      <w:r w:rsidR="00A96F75">
        <w:t xml:space="preserve"> the</w:t>
      </w:r>
      <w:r w:rsidR="00C12EDB">
        <w:t xml:space="preserve"> style of</w:t>
      </w:r>
      <w:r>
        <w:t xml:space="preserve"> generated text </w:t>
      </w:r>
      <w:r w:rsidR="00392FCA">
        <w:t>to the</w:t>
      </w:r>
      <w:r>
        <w:t xml:space="preserve"> </w:t>
      </w:r>
      <w:r w:rsidR="00C12EDB">
        <w:t>reference</w:t>
      </w:r>
      <w:r w:rsidR="00A96F75">
        <w:t xml:space="preserve"> text.</w:t>
      </w:r>
    </w:p>
    <w:p w14:paraId="3D15E314" w14:textId="6A4C40B9" w:rsidR="000B4BED" w:rsidRDefault="0058499B">
      <w:r>
        <w:t xml:space="preserve">Introduction </w:t>
      </w:r>
    </w:p>
    <w:p w14:paraId="301B8EC2" w14:textId="2E414C2D" w:rsidR="0058499B" w:rsidRDefault="0058499B">
      <w:r>
        <w:t xml:space="preserve">Theory </w:t>
      </w:r>
    </w:p>
    <w:p w14:paraId="1A1421D5" w14:textId="68F05792" w:rsidR="00935932" w:rsidRDefault="00935932" w:rsidP="00392FCA">
      <w:pPr>
        <w:ind w:left="360"/>
      </w:pPr>
      <w:r>
        <w:t xml:space="preserve">Components of Style: </w:t>
      </w:r>
    </w:p>
    <w:p w14:paraId="675C79B1" w14:textId="38C9C60E" w:rsidR="00935932" w:rsidRDefault="00935932" w:rsidP="00392FCA">
      <w:pPr>
        <w:pStyle w:val="ListParagraph"/>
        <w:numPr>
          <w:ilvl w:val="0"/>
          <w:numId w:val="6"/>
        </w:numPr>
        <w:ind w:left="1080"/>
      </w:pPr>
      <w:r>
        <w:t xml:space="preserve">Word Choices </w:t>
      </w:r>
    </w:p>
    <w:p w14:paraId="2FBFE92B" w14:textId="772EEECA" w:rsidR="00935932" w:rsidRDefault="00935932" w:rsidP="00392FCA">
      <w:pPr>
        <w:pStyle w:val="ListParagraph"/>
        <w:numPr>
          <w:ilvl w:val="0"/>
          <w:numId w:val="6"/>
        </w:numPr>
        <w:ind w:left="1080"/>
      </w:pPr>
      <w:r>
        <w:t xml:space="preserve">Sentence Structure </w:t>
      </w:r>
    </w:p>
    <w:p w14:paraId="5E8BB79D" w14:textId="163C18A7" w:rsidR="00935932" w:rsidRDefault="00935932" w:rsidP="00392FCA">
      <w:pPr>
        <w:pStyle w:val="ListParagraph"/>
        <w:numPr>
          <w:ilvl w:val="0"/>
          <w:numId w:val="6"/>
        </w:numPr>
        <w:ind w:left="1080"/>
      </w:pPr>
      <w:r>
        <w:t xml:space="preserve">Imagery </w:t>
      </w:r>
    </w:p>
    <w:p w14:paraId="6917DCB3" w14:textId="01A3AAF5" w:rsidR="0058499B" w:rsidRDefault="006C532E" w:rsidP="00392FCA">
      <w:pPr>
        <w:ind w:left="360"/>
      </w:pPr>
      <w:r>
        <w:t xml:space="preserve">Models </w:t>
      </w:r>
    </w:p>
    <w:p w14:paraId="1350BB60" w14:textId="78E7D369" w:rsidR="0058499B" w:rsidRDefault="0058499B" w:rsidP="00392FCA">
      <w:pPr>
        <w:pStyle w:val="ListParagraph"/>
        <w:numPr>
          <w:ilvl w:val="0"/>
          <w:numId w:val="1"/>
        </w:numPr>
        <w:ind w:left="1080"/>
      </w:pPr>
      <w:r>
        <w:t xml:space="preserve">GPT-2 </w:t>
      </w:r>
      <w:r w:rsidR="001808A5">
        <w:t>(pretrained)</w:t>
      </w:r>
      <w:r w:rsidR="000B4BED">
        <w:t xml:space="preserve"> hugging face</w:t>
      </w:r>
    </w:p>
    <w:p w14:paraId="0F238829" w14:textId="54A1B635" w:rsidR="001808A5" w:rsidRDefault="001808A5" w:rsidP="00392FCA">
      <w:pPr>
        <w:pStyle w:val="ListParagraph"/>
        <w:numPr>
          <w:ilvl w:val="0"/>
          <w:numId w:val="1"/>
        </w:numPr>
        <w:ind w:left="1080"/>
      </w:pPr>
      <w:r>
        <w:t>GPT-Neo (pretrained)</w:t>
      </w:r>
      <w:r w:rsidR="000B4BED">
        <w:t xml:space="preserve"> hugging face</w:t>
      </w:r>
    </w:p>
    <w:p w14:paraId="5D390BF0" w14:textId="3CAE2A75" w:rsidR="0058499B" w:rsidRDefault="0058499B" w:rsidP="00392FCA">
      <w:pPr>
        <w:pStyle w:val="ListParagraph"/>
        <w:numPr>
          <w:ilvl w:val="0"/>
          <w:numId w:val="1"/>
        </w:numPr>
        <w:ind w:left="1080"/>
      </w:pPr>
      <w:r>
        <w:t xml:space="preserve">RNN </w:t>
      </w:r>
    </w:p>
    <w:p w14:paraId="009FB13C" w14:textId="7A18504C" w:rsidR="0058499B" w:rsidRDefault="00F64C59" w:rsidP="00392FCA">
      <w:pPr>
        <w:pStyle w:val="ListParagraph"/>
        <w:numPr>
          <w:ilvl w:val="0"/>
          <w:numId w:val="1"/>
        </w:numPr>
        <w:ind w:left="1080"/>
      </w:pPr>
      <w:r>
        <w:t>N gram</w:t>
      </w:r>
      <w:r w:rsidR="0058499B">
        <w:t xml:space="preserve"> as baseline</w:t>
      </w:r>
    </w:p>
    <w:p w14:paraId="3A71BAE6" w14:textId="198550CD" w:rsidR="0058499B" w:rsidRDefault="006C532E" w:rsidP="00392FCA">
      <w:pPr>
        <w:ind w:left="360"/>
      </w:pPr>
      <w:r>
        <w:t xml:space="preserve">Sampling </w:t>
      </w:r>
    </w:p>
    <w:p w14:paraId="1C036192" w14:textId="21E8BA00" w:rsidR="006C532E" w:rsidRPr="006C532E" w:rsidRDefault="006C532E" w:rsidP="00392FCA">
      <w:pPr>
        <w:pStyle w:val="ListParagraph"/>
        <w:numPr>
          <w:ilvl w:val="0"/>
          <w:numId w:val="2"/>
        </w:numPr>
        <w:ind w:left="1080"/>
      </w:pPr>
      <w:r w:rsidRPr="006C532E">
        <w:t xml:space="preserve">Temperature sampling </w:t>
      </w:r>
    </w:p>
    <w:p w14:paraId="78344553" w14:textId="698BEFD0" w:rsidR="006C532E" w:rsidRPr="006C532E" w:rsidRDefault="006C532E" w:rsidP="00392FCA">
      <w:pPr>
        <w:pStyle w:val="ListParagraph"/>
        <w:numPr>
          <w:ilvl w:val="0"/>
          <w:numId w:val="2"/>
        </w:numPr>
        <w:ind w:left="1080"/>
      </w:pPr>
      <w:proofErr w:type="gramStart"/>
      <w:r w:rsidRPr="006C532E">
        <w:t>Top-k</w:t>
      </w:r>
      <w:proofErr w:type="gramEnd"/>
      <w:r w:rsidRPr="006C532E">
        <w:t xml:space="preserve"> </w:t>
      </w:r>
    </w:p>
    <w:p w14:paraId="59BA6550" w14:textId="5AAC505F" w:rsidR="006C532E" w:rsidRDefault="006C532E" w:rsidP="00392FCA">
      <w:pPr>
        <w:pStyle w:val="ListParagraph"/>
        <w:numPr>
          <w:ilvl w:val="0"/>
          <w:numId w:val="2"/>
        </w:numPr>
        <w:ind w:left="1080"/>
      </w:pPr>
      <w:r w:rsidRPr="006C532E">
        <w:t xml:space="preserve">Top – p </w:t>
      </w:r>
    </w:p>
    <w:p w14:paraId="10E01831" w14:textId="7B15A09A" w:rsidR="006C532E" w:rsidRDefault="006C532E">
      <w:r>
        <w:t xml:space="preserve">Evaluation </w:t>
      </w:r>
    </w:p>
    <w:p w14:paraId="07BF35BA" w14:textId="443B7EEA" w:rsidR="006C532E" w:rsidRDefault="006C532E" w:rsidP="00392FCA">
      <w:pPr>
        <w:ind w:left="360"/>
      </w:pPr>
      <w:r>
        <w:t>Semantic Preservation</w:t>
      </w:r>
      <w:r w:rsidR="000B4BED">
        <w:t>:</w:t>
      </w:r>
      <w:r>
        <w:t xml:space="preserve"> </w:t>
      </w:r>
    </w:p>
    <w:p w14:paraId="33CF9BAB" w14:textId="5C3FDFBF" w:rsidR="006C532E" w:rsidRDefault="006C532E" w:rsidP="00392FCA">
      <w:pPr>
        <w:pStyle w:val="ListParagraph"/>
        <w:numPr>
          <w:ilvl w:val="0"/>
          <w:numId w:val="4"/>
        </w:numPr>
        <w:ind w:left="1080"/>
      </w:pPr>
      <w:r>
        <w:t xml:space="preserve">Corpus- Bleu </w:t>
      </w:r>
    </w:p>
    <w:p w14:paraId="197794BB" w14:textId="4E786B1C" w:rsidR="006C532E" w:rsidRDefault="006C532E" w:rsidP="00392FCA">
      <w:pPr>
        <w:pStyle w:val="ListParagraph"/>
        <w:numPr>
          <w:ilvl w:val="0"/>
          <w:numId w:val="4"/>
        </w:numPr>
        <w:ind w:left="1080"/>
      </w:pPr>
      <w:r>
        <w:t>M-Bleu</w:t>
      </w:r>
      <w:r w:rsidR="00A96F75">
        <w:t xml:space="preserve"> (named entities replaced with &lt;M&gt;)</w:t>
      </w:r>
    </w:p>
    <w:p w14:paraId="72D4C96F" w14:textId="3980A589" w:rsidR="006C532E" w:rsidRDefault="006C532E" w:rsidP="00392FCA">
      <w:pPr>
        <w:ind w:left="360"/>
      </w:pPr>
      <w:r>
        <w:t>Style Strength</w:t>
      </w:r>
      <w:r w:rsidR="000B4BED">
        <w:t>:</w:t>
      </w:r>
    </w:p>
    <w:p w14:paraId="213D853E" w14:textId="3F2A7462" w:rsidR="006C532E" w:rsidRDefault="006C532E" w:rsidP="00392FCA">
      <w:pPr>
        <w:ind w:left="360"/>
      </w:pPr>
      <w:r>
        <w:t xml:space="preserve">Accuracy by separately trained style </w:t>
      </w:r>
      <w:r w:rsidR="00A96F75">
        <w:t>classifier:</w:t>
      </w:r>
      <w:r>
        <w:t xml:space="preserve"> </w:t>
      </w:r>
    </w:p>
    <w:p w14:paraId="74C679EA" w14:textId="16993698" w:rsidR="006C532E" w:rsidRDefault="006C532E" w:rsidP="00392FCA">
      <w:pPr>
        <w:pStyle w:val="ListParagraph"/>
        <w:numPr>
          <w:ilvl w:val="0"/>
          <w:numId w:val="5"/>
        </w:numPr>
        <w:ind w:left="1080"/>
      </w:pPr>
      <w:r>
        <w:t>Model trained on trump tweets (take trained one)</w:t>
      </w:r>
    </w:p>
    <w:p w14:paraId="22457BFA" w14:textId="6E079BE3" w:rsidR="0058499B" w:rsidRDefault="006C532E" w:rsidP="00392FCA">
      <w:pPr>
        <w:pStyle w:val="ListParagraph"/>
        <w:numPr>
          <w:ilvl w:val="0"/>
          <w:numId w:val="5"/>
        </w:numPr>
        <w:ind w:left="1080"/>
      </w:pPr>
      <w:r>
        <w:t xml:space="preserve">Model trained on speeches </w:t>
      </w:r>
      <w:r w:rsidR="001808A5">
        <w:t>(</w:t>
      </w:r>
      <w:r w:rsidR="00C12EDB">
        <w:t xml:space="preserve">to </w:t>
      </w:r>
      <w:r w:rsidR="001808A5">
        <w:t>trai</w:t>
      </w:r>
      <w:r w:rsidR="00C12EDB">
        <w:t>n</w:t>
      </w:r>
      <w:r w:rsidR="001808A5">
        <w:t xml:space="preserve">) How to? Should I remove named entities from </w:t>
      </w:r>
      <w:r w:rsidR="00A96F75">
        <w:t>data?</w:t>
      </w:r>
      <w:r w:rsidR="001808A5">
        <w:t xml:space="preserve"> trained on</w:t>
      </w:r>
      <w:r w:rsidR="00A96F75">
        <w:t xml:space="preserve">ly on </w:t>
      </w:r>
      <w:r w:rsidR="001808A5">
        <w:t>POS</w:t>
      </w:r>
      <w:r w:rsidR="00A96F75">
        <w:t>?</w:t>
      </w:r>
    </w:p>
    <w:p w14:paraId="5760B5FC" w14:textId="27F6DAFA" w:rsidR="000B4BED" w:rsidRDefault="000B4BED" w:rsidP="00392FCA">
      <w:pPr>
        <w:ind w:left="360"/>
      </w:pPr>
      <w:r>
        <w:t>Fluency – as it doesn’t affect style, no need to measure</w:t>
      </w:r>
    </w:p>
    <w:p w14:paraId="70F16433" w14:textId="3A124873" w:rsidR="0058499B" w:rsidRDefault="0058499B">
      <w:r>
        <w:t>Data</w:t>
      </w:r>
    </w:p>
    <w:p w14:paraId="6A7247F4" w14:textId="618266F5" w:rsidR="0058499B" w:rsidRDefault="0058499B" w:rsidP="006C532E">
      <w:pPr>
        <w:pStyle w:val="ListParagraph"/>
        <w:numPr>
          <w:ilvl w:val="0"/>
          <w:numId w:val="3"/>
        </w:numPr>
      </w:pPr>
      <w:r>
        <w:t xml:space="preserve">Trump rally speeches – 370480 words </w:t>
      </w:r>
    </w:p>
    <w:p w14:paraId="62B4ABBB" w14:textId="438BDCEE" w:rsidR="0058499B" w:rsidRDefault="00A96F75" w:rsidP="006C532E">
      <w:pPr>
        <w:pStyle w:val="ListParagraph"/>
        <w:numPr>
          <w:ilvl w:val="0"/>
          <w:numId w:val="3"/>
        </w:numPr>
      </w:pPr>
      <w:r>
        <w:t>Other</w:t>
      </w:r>
      <w:r w:rsidR="0058499B">
        <w:t xml:space="preserve"> speeches (Biden, Obama, Kenye, Bernie, Mike, Warren)</w:t>
      </w:r>
      <w:r w:rsidR="00935932">
        <w:t xml:space="preserve"> - </w:t>
      </w:r>
      <w:r w:rsidR="00935932" w:rsidRPr="00935932">
        <w:t>109709</w:t>
      </w:r>
    </w:p>
    <w:p w14:paraId="0991279B" w14:textId="77777777" w:rsidR="0058499B" w:rsidRDefault="0058499B"/>
    <w:p w14:paraId="61D1AE76" w14:textId="05F814CF" w:rsidR="0058499B" w:rsidRDefault="0058499B">
      <w:r>
        <w:t>Method</w:t>
      </w:r>
    </w:p>
    <w:p w14:paraId="1942FDE0" w14:textId="76829BFE" w:rsidR="0058499B" w:rsidRDefault="00D569EF" w:rsidP="00D569EF">
      <w:pPr>
        <w:pStyle w:val="ListParagraph"/>
        <w:numPr>
          <w:ilvl w:val="0"/>
          <w:numId w:val="3"/>
        </w:numPr>
      </w:pPr>
      <w:r>
        <w:t xml:space="preserve">Train models on trump speeches, use different sampling to generate text </w:t>
      </w:r>
    </w:p>
    <w:p w14:paraId="603F4D0A" w14:textId="3FCCB244" w:rsidR="00D569EF" w:rsidRDefault="00D569EF" w:rsidP="00D569EF">
      <w:pPr>
        <w:pStyle w:val="ListParagraph"/>
        <w:numPr>
          <w:ilvl w:val="0"/>
          <w:numId w:val="3"/>
        </w:numPr>
      </w:pPr>
      <w:r>
        <w:lastRenderedPageBreak/>
        <w:t xml:space="preserve">Train style classifier to classify how </w:t>
      </w:r>
      <w:proofErr w:type="spellStart"/>
      <w:r w:rsidR="004238C2">
        <w:t>T</w:t>
      </w:r>
      <w:r>
        <w:t>rumpish</w:t>
      </w:r>
      <w:proofErr w:type="spellEnd"/>
      <w:r>
        <w:t xml:space="preserve"> is the generated text (POS, data without named entities, should I use word embedding</w:t>
      </w:r>
      <w:r w:rsidR="004238C2">
        <w:t xml:space="preserve"> </w:t>
      </w:r>
      <w:r>
        <w:t>(embeddings give meaning of text not the style?)?)</w:t>
      </w:r>
    </w:p>
    <w:p w14:paraId="6E1642E9" w14:textId="56A49CB5" w:rsidR="004238C2" w:rsidRDefault="004238C2" w:rsidP="00D569EF">
      <w:pPr>
        <w:pStyle w:val="ListParagraph"/>
        <w:numPr>
          <w:ilvl w:val="0"/>
          <w:numId w:val="3"/>
        </w:numPr>
      </w:pPr>
      <w:r>
        <w:t xml:space="preserve">Evaluate with BLEU and classifiers. </w:t>
      </w:r>
    </w:p>
    <w:p w14:paraId="041CB9AD" w14:textId="67A76BBA" w:rsidR="004238C2" w:rsidRDefault="004238C2" w:rsidP="004238C2"/>
    <w:p w14:paraId="1CDCB389" w14:textId="0D093288" w:rsidR="00935932" w:rsidRDefault="00935932" w:rsidP="004238C2">
      <w:r>
        <w:t xml:space="preserve">Some more questions: </w:t>
      </w:r>
    </w:p>
    <w:p w14:paraId="34E451D7" w14:textId="1186D0CC" w:rsidR="00935932" w:rsidRDefault="00935932" w:rsidP="004238C2">
      <w:r>
        <w:t xml:space="preserve">Can I use same data for generator training and classifier? </w:t>
      </w:r>
    </w:p>
    <w:p w14:paraId="630FB1C4" w14:textId="32F7011A" w:rsidR="00935932" w:rsidRDefault="00935932" w:rsidP="004238C2">
      <w:r>
        <w:t>For BLEU estimation reference should be Validation data or can be all data,</w:t>
      </w:r>
      <w:r w:rsidR="000C44DE">
        <w:t xml:space="preserve"> </w:t>
      </w:r>
      <w:proofErr w:type="gramStart"/>
      <w:r w:rsidR="000C44DE">
        <w:t>Should</w:t>
      </w:r>
      <w:proofErr w:type="gramEnd"/>
      <w:r w:rsidR="000C44DE">
        <w:t xml:space="preserve"> model be conditioned? </w:t>
      </w:r>
    </w:p>
    <w:p w14:paraId="0C282E3F" w14:textId="5FE11D5F" w:rsidR="00392FCA" w:rsidRDefault="00392FCA" w:rsidP="004238C2">
      <w:r>
        <w:t xml:space="preserve">Should I generate few sentences or whole speech? </w:t>
      </w:r>
    </w:p>
    <w:p w14:paraId="2DA4FACA" w14:textId="77777777" w:rsidR="000C44DE" w:rsidRDefault="000C44DE" w:rsidP="004238C2"/>
    <w:sectPr w:rsidR="000C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065"/>
    <w:multiLevelType w:val="hybridMultilevel"/>
    <w:tmpl w:val="DC261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592"/>
    <w:multiLevelType w:val="hybridMultilevel"/>
    <w:tmpl w:val="2B66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124C"/>
    <w:multiLevelType w:val="hybridMultilevel"/>
    <w:tmpl w:val="5540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344C1"/>
    <w:multiLevelType w:val="hybridMultilevel"/>
    <w:tmpl w:val="B6986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E36CC"/>
    <w:multiLevelType w:val="hybridMultilevel"/>
    <w:tmpl w:val="CDACE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4D8B"/>
    <w:multiLevelType w:val="hybridMultilevel"/>
    <w:tmpl w:val="2D627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B"/>
    <w:rsid w:val="000B4BED"/>
    <w:rsid w:val="000C44DE"/>
    <w:rsid w:val="001808A5"/>
    <w:rsid w:val="00392FCA"/>
    <w:rsid w:val="004238C2"/>
    <w:rsid w:val="004D4431"/>
    <w:rsid w:val="0058499B"/>
    <w:rsid w:val="006C532E"/>
    <w:rsid w:val="00935932"/>
    <w:rsid w:val="0097755B"/>
    <w:rsid w:val="00A96F75"/>
    <w:rsid w:val="00C12EDB"/>
    <w:rsid w:val="00D569EF"/>
    <w:rsid w:val="00F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C003"/>
  <w15:chartTrackingRefBased/>
  <w15:docId w15:val="{48AEBA91-ACB0-4F89-9D51-F16A0197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Lukosevicius</dc:creator>
  <cp:keywords/>
  <dc:description/>
  <cp:lastModifiedBy>Martynas Lukosevicius</cp:lastModifiedBy>
  <cp:revision>2</cp:revision>
  <dcterms:created xsi:type="dcterms:W3CDTF">2021-12-16T20:27:00Z</dcterms:created>
  <dcterms:modified xsi:type="dcterms:W3CDTF">2021-12-17T09:06:00Z</dcterms:modified>
</cp:coreProperties>
</file>